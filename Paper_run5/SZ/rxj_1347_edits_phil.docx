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C62D3" w14:textId="77777777" w:rsidR="009759CC" w:rsidRDefault="009759CC" w:rsidP="009759CC">
      <w:pPr>
        <w:widowControl w:val="0"/>
        <w:autoSpaceDE w:val="0"/>
        <w:autoSpaceDN w:val="0"/>
        <w:adjustRightInd w:val="0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Clusters of galaxies provide </w:t>
      </w:r>
      <w:ins w:id="0" w:author="Philip Mauskopf" w:date="2013-10-25T08:55:00Z">
        <w:r w:rsidR="001D6A63">
          <w:rPr>
            <w:rFonts w:ascii="NimbusRomNo9L-Regu" w:hAnsi="NimbusRomNo9L-Regu" w:cs="NimbusRomNo9L-Regu"/>
            <w:sz w:val="18"/>
            <w:szCs w:val="18"/>
          </w:rPr>
          <w:t xml:space="preserve">valuable information </w:t>
        </w:r>
      </w:ins>
      <w:del w:id="1" w:author="Philip Mauskopf" w:date="2013-10-25T08:55:00Z">
        <w:r w:rsidDel="001D6A63">
          <w:rPr>
            <w:rFonts w:ascii="NimbusRomNo9L-Regu" w:hAnsi="NimbusRomNo9L-Regu" w:cs="NimbusRomNo9L-Regu"/>
            <w:sz w:val="18"/>
            <w:szCs w:val="18"/>
          </w:rPr>
          <w:delText xml:space="preserve">precious informations </w:delText>
        </w:r>
      </w:del>
      <w:r>
        <w:rPr>
          <w:rFonts w:ascii="NimbusRomNo9L-Regu" w:hAnsi="NimbusRomNo9L-Regu" w:cs="NimbusRomNo9L-Regu"/>
          <w:sz w:val="18"/>
          <w:szCs w:val="18"/>
        </w:rPr>
        <w:t xml:space="preserve">on the evolution of the Universe and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large scale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structures. Recent cluster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>observations via the th</w:t>
      </w:r>
      <w:r>
        <w:rPr>
          <w:rFonts w:ascii="NimbusRomNo9L-Regu" w:hAnsi="NimbusRomNo9L-Regu" w:cs="NimbusRomNo9L-Regu"/>
          <w:sz w:val="18"/>
          <w:szCs w:val="18"/>
        </w:rPr>
        <w:t xml:space="preserve">ermal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Sunyaev-Zeldovich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(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tSZ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>) eff</w:t>
      </w:r>
      <w:r>
        <w:rPr>
          <w:rFonts w:ascii="NimbusRomNo9L-Regu" w:hAnsi="NimbusRomNo9L-Regu" w:cs="NimbusRomNo9L-Regu"/>
          <w:sz w:val="18"/>
          <w:szCs w:val="18"/>
        </w:rPr>
        <w:t>ect have proven to be a powerful tool to detect and study them. In this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 xml:space="preserve">context,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high</w:t>
      </w:r>
      <w:r>
        <w:rPr>
          <w:rFonts w:ascii="NimbusRomNo9L-Regu" w:hAnsi="NimbusRomNo9L-Regu" w:cs="NimbusRomNo9L-Regu"/>
          <w:sz w:val="18"/>
          <w:szCs w:val="18"/>
        </w:rPr>
        <w:t xml:space="preserve"> resolution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tSZ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observations (</w:t>
      </w:r>
      <w:r>
        <w:rPr>
          <w:rFonts w:ascii="NimbusRomNo9L-Regu" w:hAnsi="NimbusRomNo9L-Regu" w:cs="NimbusRomNo9L-Regu"/>
          <w:sz w:val="18"/>
          <w:szCs w:val="18"/>
        </w:rPr>
        <w:t xml:space="preserve">tens of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arcsec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>) are of particular interest to probe intermediate and high redshift clusters.</w:t>
      </w:r>
    </w:p>
    <w:p w14:paraId="314820F4" w14:textId="77777777" w:rsidR="009759CC" w:rsidRDefault="009759CC" w:rsidP="009759CC">
      <w:pPr>
        <w:widowControl w:val="0"/>
        <w:autoSpaceDE w:val="0"/>
        <w:autoSpaceDN w:val="0"/>
        <w:adjustRightInd w:val="0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7"/>
          <w:szCs w:val="17"/>
        </w:rPr>
        <w:t xml:space="preserve">Aims. </w:t>
      </w:r>
      <w:ins w:id="2" w:author="Philip Mauskopf" w:date="2013-10-25T08:55:00Z">
        <w:r w:rsidR="001D6A63">
          <w:rPr>
            <w:rFonts w:ascii="NimbusRomNo9L-Regu" w:hAnsi="NimbusRomNo9L-Regu" w:cs="NimbusRomNo9L-Regu"/>
            <w:sz w:val="18"/>
            <w:szCs w:val="18"/>
          </w:rPr>
          <w:t>O</w:t>
        </w:r>
      </w:ins>
      <w:del w:id="3" w:author="Philip Mauskopf" w:date="2013-10-25T08:55:00Z">
        <w:r w:rsidDel="001D6A63">
          <w:rPr>
            <w:rFonts w:ascii="NimbusRomNo9L-Regu" w:hAnsi="NimbusRomNo9L-Regu" w:cs="NimbusRomNo9L-Regu"/>
            <w:sz w:val="18"/>
            <w:szCs w:val="18"/>
          </w:rPr>
          <w:delText>Such o</w:delText>
        </w:r>
      </w:del>
      <w:r>
        <w:rPr>
          <w:rFonts w:ascii="NimbusRomNo9L-Regu" w:hAnsi="NimbusRomNo9L-Regu" w:cs="NimbusRomNo9L-Regu"/>
          <w:sz w:val="18"/>
          <w:szCs w:val="18"/>
        </w:rPr>
        <w:t xml:space="preserve">bservations </w:t>
      </w:r>
      <w:ins w:id="4" w:author="Philip Mauskopf" w:date="2013-10-25T08:55:00Z">
        <w:r w:rsidR="001D6A63">
          <w:rPr>
            <w:rFonts w:ascii="NimbusRomNo9L-Regu" w:hAnsi="NimbusRomNo9L-Regu" w:cs="NimbusRomNo9L-Regu"/>
            <w:sz w:val="18"/>
            <w:szCs w:val="18"/>
          </w:rPr>
          <w:t xml:space="preserve">of the </w:t>
        </w:r>
        <w:proofErr w:type="spellStart"/>
        <w:r w:rsidR="001D6A63">
          <w:rPr>
            <w:rFonts w:ascii="NimbusRomNo9L-Regu" w:hAnsi="NimbusRomNo9L-Regu" w:cs="NimbusRomNo9L-Regu"/>
            <w:sz w:val="18"/>
            <w:szCs w:val="18"/>
          </w:rPr>
          <w:t>tSZ</w:t>
        </w:r>
        <w:proofErr w:type="spellEnd"/>
        <w:r w:rsidR="001D6A63">
          <w:rPr>
            <w:rFonts w:ascii="NimbusRomNo9L-Regu" w:hAnsi="NimbusRomNo9L-Regu" w:cs="NimbusRomNo9L-Regu"/>
            <w:sz w:val="18"/>
            <w:szCs w:val="18"/>
          </w:rPr>
          <w:t xml:space="preserve"> effect </w:t>
        </w:r>
      </w:ins>
      <w:r>
        <w:rPr>
          <w:rFonts w:ascii="NimbusRomNo9L-Regu" w:hAnsi="NimbusRomNo9L-Regu" w:cs="NimbusRomNo9L-Regu"/>
          <w:sz w:val="18"/>
          <w:szCs w:val="18"/>
        </w:rPr>
        <w:t>will be carried out with the millimeter dual-band NIKA2 camera, based on Kinetic Inductance Detectors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 xml:space="preserve">(KIDs) </w:t>
      </w:r>
      <w:del w:id="5" w:author="Philip Mauskopf" w:date="2013-10-25T08:56:00Z">
        <w:r w:rsidDel="001D6A63">
          <w:rPr>
            <w:rFonts w:ascii="NimbusRomNo9L-Regu" w:hAnsi="NimbusRomNo9L-Regu" w:cs="NimbusRomNo9L-Regu"/>
            <w:sz w:val="18"/>
            <w:szCs w:val="18"/>
          </w:rPr>
          <w:delText xml:space="preserve">and </w:delText>
        </w:r>
      </w:del>
      <w:r>
        <w:rPr>
          <w:rFonts w:ascii="NimbusRomNo9L-Regu" w:hAnsi="NimbusRomNo9L-Regu" w:cs="NimbusRomNo9L-Regu"/>
          <w:sz w:val="18"/>
          <w:szCs w:val="18"/>
        </w:rPr>
        <w:t>to be installed at the IRAM 30-meter telescope in 2015. To demonstrate the potential of such an instrument, we present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tSZ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observations with the NIKA camera prototype, consisting of two arrays of 132 and 224 detectors observing at 140 and 240 GHz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 xml:space="preserve">with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18.5 and 12.5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arcsec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angular resolution, respectively.</w:t>
      </w:r>
    </w:p>
    <w:p w14:paraId="37250FF3" w14:textId="77777777" w:rsidR="009759CC" w:rsidRDefault="009759CC" w:rsidP="009759CC">
      <w:pPr>
        <w:widowControl w:val="0"/>
        <w:autoSpaceDE w:val="0"/>
        <w:autoSpaceDN w:val="0"/>
        <w:adjustRightInd w:val="0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7"/>
          <w:szCs w:val="17"/>
        </w:rPr>
        <w:t xml:space="preserve">Methods. </w:t>
      </w:r>
      <w:r>
        <w:rPr>
          <w:rFonts w:ascii="NimbusRomNo9L-Regu" w:hAnsi="NimbusRomNo9L-Regu" w:cs="NimbusRomNo9L-Regu"/>
          <w:sz w:val="18"/>
          <w:szCs w:val="18"/>
        </w:rPr>
        <w:t xml:space="preserve">The cluster RX J1347.5-1145 was observed simultaneously at 140 and 240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GHz.We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used a spectral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decorrelation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technique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>to remove the atmospheric noise and obtain a map o</w:t>
      </w:r>
      <w:r>
        <w:rPr>
          <w:rFonts w:ascii="NimbusRomNo9L-Regu" w:hAnsi="NimbusRomNo9L-Regu" w:cs="NimbusRomNo9L-Regu"/>
          <w:sz w:val="18"/>
          <w:szCs w:val="18"/>
        </w:rPr>
        <w:t>f the cluster at 140 GHz. The effi</w:t>
      </w:r>
      <w:r>
        <w:rPr>
          <w:rFonts w:ascii="NimbusRomNo9L-Regu" w:hAnsi="NimbusRomNo9L-Regu" w:cs="NimbusRomNo9L-Regu"/>
          <w:sz w:val="18"/>
          <w:szCs w:val="18"/>
        </w:rPr>
        <w:t>ciency of this procedure has been characterized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>through realistic simulations of the observations.</w:t>
      </w:r>
    </w:p>
    <w:p w14:paraId="23E1B8EB" w14:textId="77777777" w:rsidR="009759CC" w:rsidRDefault="009759CC" w:rsidP="009759CC">
      <w:pPr>
        <w:widowControl w:val="0"/>
        <w:autoSpaceDE w:val="0"/>
        <w:autoSpaceDN w:val="0"/>
        <w:adjustRightInd w:val="0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7"/>
          <w:szCs w:val="17"/>
        </w:rPr>
        <w:t xml:space="preserve">Results. </w:t>
      </w:r>
      <w:r>
        <w:rPr>
          <w:rFonts w:ascii="NimbusRomNo9L-Regu" w:hAnsi="NimbusRomNo9L-Regu" w:cs="NimbusRomNo9L-Regu"/>
          <w:sz w:val="18"/>
          <w:szCs w:val="18"/>
        </w:rPr>
        <w:t xml:space="preserve">The obtained 140 GHz map </w:t>
      </w:r>
      <w:ins w:id="6" w:author="Philip Mauskopf" w:date="2013-10-25T08:56:00Z">
        <w:r w:rsidR="001D6A63">
          <w:rPr>
            <w:rFonts w:ascii="NimbusRomNo9L-Regu" w:hAnsi="NimbusRomNo9L-Regu" w:cs="NimbusRomNo9L-Regu"/>
            <w:sz w:val="18"/>
            <w:szCs w:val="18"/>
          </w:rPr>
          <w:t>has</w:t>
        </w:r>
      </w:ins>
      <w:del w:id="7" w:author="Philip Mauskopf" w:date="2013-10-25T08:56:00Z">
        <w:r w:rsidDel="001D6A63">
          <w:rPr>
            <w:rFonts w:ascii="NimbusRomNo9L-Regu" w:hAnsi="NimbusRomNo9L-Regu" w:cs="NimbusRomNo9L-Regu"/>
            <w:sz w:val="18"/>
            <w:szCs w:val="18"/>
          </w:rPr>
          <w:delText>presents</w:delText>
        </w:r>
      </w:del>
      <w:r>
        <w:rPr>
          <w:rFonts w:ascii="NimbusRomNo9L-Regu" w:hAnsi="NimbusRomNo9L-Regu" w:cs="NimbusRomNo9L-Regu"/>
          <w:sz w:val="18"/>
          <w:szCs w:val="18"/>
        </w:rPr>
        <w:t xml:space="preserve"> a decrement at the cluster position consistent with the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tSZ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nature of the </w:t>
      </w:r>
      <w:proofErr w:type="spellStart"/>
      <w:proofErr w:type="gramStart"/>
      <w:r>
        <w:rPr>
          <w:rFonts w:ascii="NimbusRomNo9L-Regu" w:hAnsi="NimbusRomNo9L-Regu" w:cs="NimbusRomNo9L-Regu"/>
          <w:sz w:val="18"/>
          <w:szCs w:val="18"/>
        </w:rPr>
        <w:t>signal.We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used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 xml:space="preserve">this map to study the pressure distribution of the cluster by fitting a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gNFW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model to the data. Subtracting this model from the map,</w:t>
      </w:r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 xml:space="preserve">we confirm that RX J1347.5-1145 is an ongoing merger, in agreement and complementary to previous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tSZ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and X-ray observations.</w:t>
      </w:r>
    </w:p>
    <w:p w14:paraId="257FC878" w14:textId="77777777" w:rsidR="00B16490" w:rsidRPr="009759CC" w:rsidRDefault="009759CC" w:rsidP="009759CC">
      <w:pPr>
        <w:widowControl w:val="0"/>
        <w:autoSpaceDE w:val="0"/>
        <w:autoSpaceDN w:val="0"/>
        <w:adjustRightInd w:val="0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7"/>
          <w:szCs w:val="17"/>
        </w:rPr>
        <w:t xml:space="preserve">Conclusions. </w:t>
      </w:r>
      <w:r>
        <w:rPr>
          <w:rFonts w:ascii="NimbusRomNo9L-Regu" w:hAnsi="NimbusRomNo9L-Regu" w:cs="NimbusRomNo9L-Regu"/>
          <w:sz w:val="18"/>
          <w:szCs w:val="18"/>
        </w:rPr>
        <w:t xml:space="preserve">For the first time, we demonstrate the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tSZ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capability of KIDs based instruments. The NIKA2 camera, with _ 5000</w:t>
      </w:r>
      <w:r>
        <w:rPr>
          <w:rFonts w:ascii="NimbusRomNo9L-Regu" w:hAnsi="NimbusRomNo9L-Regu" w:cs="NimbusRomNo9L-Regu"/>
          <w:sz w:val="18"/>
          <w:szCs w:val="18"/>
        </w:rPr>
        <w:t xml:space="preserve"> detectors and a 6.</w:t>
      </w:r>
      <w:r>
        <w:rPr>
          <w:rFonts w:ascii="NimbusRomNo9L-Regu" w:hAnsi="NimbusRomNo9L-Regu" w:cs="NimbusRomNo9L-Regu"/>
          <w:sz w:val="18"/>
          <w:szCs w:val="18"/>
        </w:rPr>
        <w:t xml:space="preserve">5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arcmin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field of view, will be a well-suited instrument for in-depth studies </w:t>
      </w:r>
      <w:r>
        <w:rPr>
          <w:rFonts w:ascii="NimbusRomNo9L-Regu" w:hAnsi="NimbusRomNo9L-Regu" w:cs="NimbusRomNo9L-Regu"/>
          <w:sz w:val="18"/>
          <w:szCs w:val="18"/>
        </w:rPr>
        <w:t xml:space="preserve">of the </w:t>
      </w:r>
      <w:proofErr w:type="spellStart"/>
      <w:ins w:id="8" w:author="Philip Mauskopf" w:date="2013-10-25T08:58:00Z">
        <w:r w:rsidR="001D6A63">
          <w:rPr>
            <w:rFonts w:ascii="NimbusRomNo9L-Regu" w:hAnsi="NimbusRomNo9L-Regu" w:cs="NimbusRomNo9L-Regu"/>
            <w:sz w:val="18"/>
            <w:szCs w:val="18"/>
          </w:rPr>
          <w:t>i</w:t>
        </w:r>
      </w:ins>
      <w:del w:id="9" w:author="Philip Mauskopf" w:date="2013-10-25T08:58:00Z">
        <w:r w:rsidDel="001D6A63">
          <w:rPr>
            <w:rFonts w:ascii="NimbusRomNo9L-Regu" w:hAnsi="NimbusRomNo9L-Regu" w:cs="NimbusRomNo9L-Regu"/>
            <w:sz w:val="18"/>
            <w:szCs w:val="18"/>
          </w:rPr>
          <w:delText>I</w:delText>
        </w:r>
      </w:del>
      <w:r>
        <w:rPr>
          <w:rFonts w:ascii="NimbusRomNo9L-Regu" w:hAnsi="NimbusRomNo9L-Regu" w:cs="NimbusRomNo9L-Regu"/>
          <w:sz w:val="18"/>
          <w:szCs w:val="18"/>
        </w:rPr>
        <w:t>ntra</w:t>
      </w:r>
      <w:ins w:id="10" w:author="Philip Mauskopf" w:date="2013-10-25T08:58:00Z">
        <w:r w:rsidR="001D6A63">
          <w:rPr>
            <w:rFonts w:ascii="NimbusRomNo9L-Regu" w:hAnsi="NimbusRomNo9L-Regu" w:cs="NimbusRomNo9L-Regu"/>
            <w:sz w:val="18"/>
            <w:szCs w:val="18"/>
          </w:rPr>
          <w:t>c</w:t>
        </w:r>
      </w:ins>
      <w:del w:id="11" w:author="Philip Mauskopf" w:date="2013-10-25T08:58:00Z">
        <w:r w:rsidDel="001D6A63">
          <w:rPr>
            <w:rFonts w:ascii="NimbusRomNo9L-Regu" w:hAnsi="NimbusRomNo9L-Regu" w:cs="NimbusRomNo9L-Regu"/>
            <w:sz w:val="18"/>
            <w:szCs w:val="18"/>
          </w:rPr>
          <w:delText xml:space="preserve"> C</w:delText>
        </w:r>
      </w:del>
      <w:r>
        <w:rPr>
          <w:rFonts w:ascii="NimbusRomNo9L-Regu" w:hAnsi="NimbusRomNo9L-Regu" w:cs="NimbusRomNo9L-Regu"/>
          <w:sz w:val="18"/>
          <w:szCs w:val="18"/>
        </w:rPr>
        <w:t>luster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ins w:id="12" w:author="Philip Mauskopf" w:date="2013-10-25T08:58:00Z">
        <w:r w:rsidR="001D6A63">
          <w:rPr>
            <w:rFonts w:ascii="NimbusRomNo9L-Regu" w:hAnsi="NimbusRomNo9L-Regu" w:cs="NimbusRomNo9L-Regu"/>
            <w:sz w:val="18"/>
            <w:szCs w:val="18"/>
          </w:rPr>
          <w:t>m</w:t>
        </w:r>
      </w:ins>
      <w:del w:id="13" w:author="Philip Mauskopf" w:date="2013-10-25T08:58:00Z">
        <w:r w:rsidDel="001D6A63">
          <w:rPr>
            <w:rFonts w:ascii="NimbusRomNo9L-Regu" w:hAnsi="NimbusRomNo9L-Regu" w:cs="NimbusRomNo9L-Regu"/>
            <w:sz w:val="18"/>
            <w:szCs w:val="18"/>
          </w:rPr>
          <w:delText>M</w:delText>
        </w:r>
      </w:del>
      <w:r>
        <w:rPr>
          <w:rFonts w:ascii="NimbusRomNo9L-Regu" w:hAnsi="NimbusRomNo9L-Regu" w:cs="NimbusRomNo9L-Regu"/>
          <w:sz w:val="18"/>
          <w:szCs w:val="18"/>
        </w:rPr>
        <w:t xml:space="preserve">edium </w:t>
      </w:r>
      <w:ins w:id="14" w:author="Philip Mauskopf" w:date="2013-10-25T08:58:00Z">
        <w:r w:rsidR="001D6A63">
          <w:rPr>
            <w:rFonts w:ascii="NimbusRomNo9L-Regu" w:hAnsi="NimbusRomNo9L-Regu" w:cs="NimbusRomNo9L-Regu"/>
            <w:sz w:val="18"/>
            <w:szCs w:val="18"/>
          </w:rPr>
          <w:t xml:space="preserve">in galaxy clusters at </w:t>
        </w:r>
      </w:ins>
      <w:del w:id="15" w:author="Philip Mauskopf" w:date="2013-10-25T08:58:00Z">
        <w:r w:rsidDel="001D6A63">
          <w:rPr>
            <w:rFonts w:ascii="NimbusRomNo9L-Regu" w:hAnsi="NimbusRomNo9L-Regu" w:cs="NimbusRomNo9L-Regu"/>
            <w:sz w:val="18"/>
            <w:szCs w:val="18"/>
          </w:rPr>
          <w:delText xml:space="preserve">from </w:delText>
        </w:r>
      </w:del>
      <w:r>
        <w:rPr>
          <w:rFonts w:ascii="NimbusRomNo9L-Regu" w:hAnsi="NimbusRomNo9L-Regu" w:cs="NimbusRomNo9L-Regu"/>
          <w:sz w:val="18"/>
          <w:szCs w:val="18"/>
        </w:rPr>
        <w:t xml:space="preserve">intermediate to </w:t>
      </w:r>
      <w:ins w:id="16" w:author="Philip Mauskopf" w:date="2013-10-25T08:58:00Z">
        <w:r w:rsidR="001D6A63">
          <w:rPr>
            <w:rFonts w:ascii="NimbusRomNo9L-Regu" w:hAnsi="NimbusRomNo9L-Regu" w:cs="NimbusRomNo9L-Regu"/>
            <w:sz w:val="18"/>
            <w:szCs w:val="18"/>
          </w:rPr>
          <w:t>high redshifts</w:t>
        </w:r>
      </w:ins>
      <w:del w:id="17" w:author="Philip Mauskopf" w:date="2013-10-25T08:58:00Z">
        <w:r w:rsidDel="001D6A63">
          <w:rPr>
            <w:rFonts w:ascii="NimbusRomNo9L-Regu" w:hAnsi="NimbusRomNo9L-Regu" w:cs="NimbusRomNo9L-Regu"/>
            <w:sz w:val="18"/>
            <w:szCs w:val="18"/>
          </w:rPr>
          <w:delText>distant clusters</w:delText>
        </w:r>
      </w:del>
      <w:r>
        <w:rPr>
          <w:rFonts w:ascii="NimbusRomNo9L-Regu" w:hAnsi="NimbusRomNo9L-Regu" w:cs="NimbusRomNo9L-Regu"/>
          <w:sz w:val="18"/>
          <w:szCs w:val="18"/>
        </w:rPr>
        <w:t xml:space="preserve"> </w:t>
      </w:r>
      <w:ins w:id="18" w:author="Philip Mauskopf" w:date="2013-10-25T08:59:00Z">
        <w:r w:rsidR="001D6A63">
          <w:rPr>
            <w:rFonts w:ascii="NimbusRomNo9L-Regu" w:hAnsi="NimbusRomNo9L-Regu" w:cs="NimbusRomNo9L-Regu"/>
            <w:sz w:val="18"/>
            <w:szCs w:val="18"/>
          </w:rPr>
          <w:t xml:space="preserve">enabling </w:t>
        </w:r>
      </w:ins>
      <w:del w:id="19" w:author="Philip Mauskopf" w:date="2013-10-25T08:59:00Z">
        <w:r w:rsidDel="001D6A63">
          <w:rPr>
            <w:rFonts w:ascii="NimbusRomNo9L-Regu" w:hAnsi="NimbusRomNo9L-Regu" w:cs="NimbusRomNo9L-Regu"/>
            <w:sz w:val="18"/>
            <w:szCs w:val="18"/>
          </w:rPr>
          <w:delText xml:space="preserve">and so for </w:delText>
        </w:r>
      </w:del>
      <w:r>
        <w:rPr>
          <w:rFonts w:ascii="NimbusRomNo9L-Regu" w:hAnsi="NimbusRomNo9L-Regu" w:cs="NimbusRomNo9L-Regu"/>
          <w:sz w:val="18"/>
          <w:szCs w:val="18"/>
        </w:rPr>
        <w:t xml:space="preserve">the </w:t>
      </w:r>
      <w:ins w:id="20" w:author="Philip Mauskopf" w:date="2013-10-25T08:59:00Z">
        <w:r w:rsidR="001D6A63">
          <w:rPr>
            <w:rFonts w:ascii="NimbusRomNo9L-Regu" w:hAnsi="NimbusRomNo9L-Regu" w:cs="NimbusRomNo9L-Regu"/>
            <w:sz w:val="18"/>
            <w:szCs w:val="18"/>
          </w:rPr>
          <w:t>characterization</w:t>
        </w:r>
      </w:ins>
      <w:del w:id="21" w:author="Philip Mauskopf" w:date="2013-10-25T08:59:00Z">
        <w:r w:rsidDel="001D6A63">
          <w:rPr>
            <w:rFonts w:ascii="NimbusRomNo9L-Regu" w:hAnsi="NimbusRomNo9L-Regu" w:cs="NimbusRomNo9L-Regu"/>
            <w:sz w:val="18"/>
            <w:szCs w:val="18"/>
          </w:rPr>
          <w:delText>follow-up</w:delText>
        </w:r>
      </w:del>
      <w:r>
        <w:rPr>
          <w:rFonts w:ascii="NimbusRomNo9L-Regu" w:hAnsi="NimbusRomNo9L-Regu" w:cs="NimbusRomNo9L-Regu"/>
          <w:sz w:val="18"/>
          <w:szCs w:val="18"/>
        </w:rPr>
        <w:t xml:space="preserve"> of recently detected clusters by the Planck satellite</w:t>
      </w:r>
      <w:bookmarkStart w:id="22" w:name="_GoBack"/>
      <w:bookmarkEnd w:id="22"/>
      <w:r>
        <w:rPr>
          <w:rFonts w:ascii="NimbusRomNo9L-Regu" w:hAnsi="NimbusRomNo9L-Regu" w:cs="NimbusRomNo9L-Regu"/>
          <w:sz w:val="18"/>
          <w:szCs w:val="18"/>
        </w:rPr>
        <w:t>.</w:t>
      </w:r>
    </w:p>
    <w:sectPr w:rsidR="00B16490" w:rsidRPr="009759CC" w:rsidSect="0012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imbusRomNo9L-Regu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9CC"/>
    <w:rsid w:val="00127392"/>
    <w:rsid w:val="001D6A63"/>
    <w:rsid w:val="009759CC"/>
    <w:rsid w:val="00B1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6C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1710</Characters>
  <Application>Microsoft Macintosh Word</Application>
  <DocSecurity>0</DocSecurity>
  <Lines>14</Lines>
  <Paragraphs>4</Paragraphs>
  <ScaleCrop>false</ScaleCrop>
  <Company>Arizona State University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Mauskopf</dc:creator>
  <cp:keywords/>
  <dc:description/>
  <cp:lastModifiedBy>Philip Mauskopf</cp:lastModifiedBy>
  <cp:revision>2</cp:revision>
  <dcterms:created xsi:type="dcterms:W3CDTF">2013-10-25T15:52:00Z</dcterms:created>
  <dcterms:modified xsi:type="dcterms:W3CDTF">2013-10-25T16:00:00Z</dcterms:modified>
</cp:coreProperties>
</file>